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971B" w14:textId="77777777" w:rsidR="00B07BC8" w:rsidRPr="00B066C1" w:rsidRDefault="00906A50" w:rsidP="00906A50">
      <w:pPr>
        <w:spacing w:after="0" w:line="240" w:lineRule="auto"/>
        <w:rPr>
          <w:rFonts w:ascii="Times New Roman" w:hAnsi="Times New Roman" w:cs="Times New Roman"/>
        </w:rPr>
      </w:pPr>
      <w:r w:rsidRPr="00B066C1">
        <w:rPr>
          <w:rFonts w:ascii="Times New Roman" w:hAnsi="Times New Roman" w:cs="Times New Roman"/>
        </w:rPr>
        <w:t>Contact:</w:t>
      </w:r>
    </w:p>
    <w:p w14:paraId="26DEE5AA" w14:textId="67DCF2CC" w:rsidR="00906A50" w:rsidRPr="00B066C1" w:rsidRDefault="0043412E" w:rsidP="00906A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J Chizinski</w:t>
      </w:r>
    </w:p>
    <w:p w14:paraId="501D722A" w14:textId="77777777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</w:rPr>
      </w:pPr>
      <w:r w:rsidRPr="00B066C1">
        <w:rPr>
          <w:rFonts w:ascii="Times New Roman" w:hAnsi="Times New Roman" w:cs="Times New Roman"/>
        </w:rPr>
        <w:t>School of Natural Resources, University of Nebraska</w:t>
      </w:r>
    </w:p>
    <w:p w14:paraId="14B19312" w14:textId="77777777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</w:rPr>
      </w:pPr>
      <w:r w:rsidRPr="00B066C1">
        <w:rPr>
          <w:rFonts w:ascii="Times New Roman" w:hAnsi="Times New Roman" w:cs="Times New Roman"/>
        </w:rPr>
        <w:t>Lincoln, NE 68503, USA</w:t>
      </w:r>
    </w:p>
    <w:p w14:paraId="7B63DCE5" w14:textId="225B7499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</w:rPr>
      </w:pPr>
      <w:r w:rsidRPr="00B066C1">
        <w:rPr>
          <w:rFonts w:ascii="Times New Roman" w:hAnsi="Times New Roman" w:cs="Times New Roman"/>
        </w:rPr>
        <w:t>402/472-</w:t>
      </w:r>
      <w:r w:rsidR="0043412E">
        <w:rPr>
          <w:rFonts w:ascii="Times New Roman" w:hAnsi="Times New Roman" w:cs="Times New Roman"/>
        </w:rPr>
        <w:t>8123</w:t>
      </w:r>
      <w:r w:rsidR="0043412E" w:rsidRPr="00B066C1">
        <w:rPr>
          <w:rFonts w:ascii="Times New Roman" w:hAnsi="Times New Roman" w:cs="Times New Roman"/>
        </w:rPr>
        <w:t xml:space="preserve"> </w:t>
      </w:r>
    </w:p>
    <w:p w14:paraId="411E48B5" w14:textId="2994C80E" w:rsidR="00906A50" w:rsidRPr="00B066C1" w:rsidRDefault="00CE1C3D" w:rsidP="00906A50">
      <w:pPr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43412E">
          <w:rPr>
            <w:rStyle w:val="Hyperlink"/>
            <w:rFonts w:ascii="Times New Roman" w:hAnsi="Times New Roman" w:cs="Times New Roman"/>
          </w:rPr>
          <w:t>cchizinski2@unl.edu</w:t>
        </w:r>
      </w:hyperlink>
    </w:p>
    <w:p w14:paraId="10266DB5" w14:textId="77777777" w:rsidR="00FF6C43" w:rsidRPr="00B066C1" w:rsidRDefault="00FF6C43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F8769" w14:textId="77777777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Presentation Type:</w:t>
      </w:r>
    </w:p>
    <w:p w14:paraId="3B4FBA48" w14:textId="5430F820" w:rsidR="00906A50" w:rsidRPr="00B066C1" w:rsidRDefault="00D75188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Contributed Oral Presentation</w:t>
      </w:r>
    </w:p>
    <w:p w14:paraId="75ABC481" w14:textId="77777777" w:rsidR="00D75188" w:rsidRPr="00B066C1" w:rsidRDefault="00D75188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A1D1E" w14:textId="77777777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Title of Presentation:</w:t>
      </w:r>
    </w:p>
    <w:p w14:paraId="2245E18A" w14:textId="05B47D7C" w:rsidR="00906A50" w:rsidRPr="00B066C1" w:rsidRDefault="00F170D4" w:rsidP="005E4B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Fishing</w:t>
      </w:r>
      <w:r w:rsidR="005E4BB4" w:rsidRPr="005E4BB4">
        <w:rPr>
          <w:rFonts w:ascii="Times New Roman" w:hAnsi="Times New Roman" w:cs="Times New Roman"/>
          <w:b/>
          <w:sz w:val="24"/>
          <w:szCs w:val="24"/>
        </w:rPr>
        <w:t xml:space="preserve"> through the pandemic</w:t>
      </w:r>
      <w:r w:rsidR="005E4B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4BB4" w:rsidRPr="005E4BB4">
        <w:rPr>
          <w:rFonts w:ascii="Times New Roman" w:hAnsi="Times New Roman" w:cs="Times New Roman"/>
          <w:b/>
          <w:sz w:val="24"/>
          <w:szCs w:val="24"/>
        </w:rPr>
        <w:t>in Nebraska</w:t>
      </w:r>
    </w:p>
    <w:p w14:paraId="601B3C08" w14:textId="77777777" w:rsidR="002E5DAD" w:rsidRPr="00B066C1" w:rsidRDefault="002E5DAD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4F2C6" w14:textId="77777777" w:rsidR="003B2F83" w:rsidRPr="00B066C1" w:rsidRDefault="003B2F83" w:rsidP="003B2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 xml:space="preserve">Chizinski, Christopher J. </w:t>
      </w:r>
    </w:p>
    <w:p w14:paraId="293296E2" w14:textId="77777777" w:rsidR="003B2F83" w:rsidRPr="00B066C1" w:rsidRDefault="003B2F83" w:rsidP="003B2F8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School of Natural Resources</w:t>
      </w:r>
    </w:p>
    <w:p w14:paraId="14D326CF" w14:textId="77777777" w:rsidR="003B2F83" w:rsidRPr="00B066C1" w:rsidRDefault="003B2F83" w:rsidP="003B2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University of Nebraska – Lincoln</w:t>
      </w:r>
    </w:p>
    <w:p w14:paraId="03848A5A" w14:textId="77777777" w:rsidR="003B2F83" w:rsidRPr="00B066C1" w:rsidRDefault="003B2F83" w:rsidP="003B2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Lincoln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66C1">
        <w:rPr>
          <w:rFonts w:ascii="Times New Roman" w:hAnsi="Times New Roman" w:cs="Times New Roman"/>
          <w:sz w:val="24"/>
          <w:szCs w:val="24"/>
        </w:rPr>
        <w:t xml:space="preserve"> NE USA</w:t>
      </w:r>
    </w:p>
    <w:p w14:paraId="17DC7EF2" w14:textId="77777777" w:rsidR="003B2F83" w:rsidRDefault="003B2F83" w:rsidP="00B06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E3AD2" w14:textId="5E02434B" w:rsidR="00B066C1" w:rsidRPr="00B066C1" w:rsidRDefault="00B066C1" w:rsidP="00B066C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 xml:space="preserve">Gruntorad, Matthew P. </w:t>
      </w:r>
      <w:r w:rsidRPr="00B066C1">
        <w:rPr>
          <w:rFonts w:ascii="Times New Roman" w:hAnsi="Times New Roman" w:cs="Times New Roman"/>
          <w:sz w:val="24"/>
          <w:szCs w:val="24"/>
        </w:rPr>
        <w:br/>
        <w:t>School of Natural Resources</w:t>
      </w:r>
    </w:p>
    <w:p w14:paraId="5BB343D5" w14:textId="77777777" w:rsidR="00B066C1" w:rsidRPr="00B066C1" w:rsidRDefault="00B066C1" w:rsidP="00B06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University of Nebraska – Lincoln</w:t>
      </w:r>
    </w:p>
    <w:p w14:paraId="7AE4BE8F" w14:textId="3A8B9F25" w:rsidR="004869F1" w:rsidRPr="00B066C1" w:rsidRDefault="00B06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Lincoln NE</w:t>
      </w:r>
      <w:r w:rsidR="008A4F6D">
        <w:rPr>
          <w:rFonts w:ascii="Times New Roman" w:hAnsi="Times New Roman" w:cs="Times New Roman"/>
          <w:sz w:val="24"/>
          <w:szCs w:val="24"/>
        </w:rPr>
        <w:t>,</w:t>
      </w:r>
      <w:r w:rsidRPr="00B066C1">
        <w:rPr>
          <w:rFonts w:ascii="Times New Roman" w:hAnsi="Times New Roman" w:cs="Times New Roman"/>
          <w:sz w:val="24"/>
          <w:szCs w:val="24"/>
        </w:rPr>
        <w:t xml:space="preserve"> USA</w:t>
      </w:r>
    </w:p>
    <w:p w14:paraId="1B553884" w14:textId="77777777" w:rsidR="00B066C1" w:rsidRPr="00B066C1" w:rsidRDefault="00B066C1" w:rsidP="00B06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5D6CD" w14:textId="2334D399" w:rsidR="00B066C1" w:rsidRDefault="00BB1A43" w:rsidP="005026C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026C7">
        <w:rPr>
          <w:rFonts w:ascii="Times New Roman" w:hAnsi="Times New Roman" w:cs="Times New Roman"/>
          <w:sz w:val="24"/>
          <w:szCs w:val="24"/>
        </w:rPr>
        <w:t xml:space="preserve">Chizinski, C.J., </w:t>
      </w:r>
      <w:r w:rsidR="0019609C">
        <w:rPr>
          <w:rFonts w:ascii="Times New Roman" w:hAnsi="Times New Roman" w:cs="Times New Roman"/>
          <w:sz w:val="24"/>
          <w:szCs w:val="24"/>
        </w:rPr>
        <w:t xml:space="preserve">and </w:t>
      </w:r>
      <w:r w:rsidRPr="005026C7">
        <w:rPr>
          <w:rFonts w:ascii="Times New Roman" w:hAnsi="Times New Roman" w:cs="Times New Roman"/>
          <w:sz w:val="24"/>
          <w:szCs w:val="24"/>
        </w:rPr>
        <w:t xml:space="preserve">M. P. </w:t>
      </w:r>
      <w:r w:rsidR="00B066C1" w:rsidRPr="005026C7">
        <w:rPr>
          <w:rFonts w:ascii="Times New Roman" w:hAnsi="Times New Roman" w:cs="Times New Roman"/>
          <w:sz w:val="24"/>
          <w:szCs w:val="24"/>
        </w:rPr>
        <w:t xml:space="preserve">Gruntorad. </w:t>
      </w:r>
      <w:r w:rsidR="00F170D4">
        <w:rPr>
          <w:rFonts w:ascii="Times New Roman" w:hAnsi="Times New Roman" w:cs="Times New Roman"/>
          <w:bCs/>
          <w:sz w:val="24"/>
          <w:szCs w:val="24"/>
        </w:rPr>
        <w:t>Fishing</w:t>
      </w:r>
      <w:r w:rsidR="005026C7" w:rsidRPr="005026C7">
        <w:rPr>
          <w:rFonts w:ascii="Times New Roman" w:hAnsi="Times New Roman" w:cs="Times New Roman"/>
          <w:bCs/>
          <w:sz w:val="24"/>
          <w:szCs w:val="24"/>
        </w:rPr>
        <w:t xml:space="preserve"> through the pandemic in Nebraska</w:t>
      </w:r>
      <w:r w:rsidR="00B066C1" w:rsidRPr="005026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9609C">
        <w:rPr>
          <w:rFonts w:ascii="Times New Roman" w:hAnsi="Times New Roman" w:cs="Times New Roman"/>
          <w:bCs/>
          <w:sz w:val="24"/>
          <w:szCs w:val="24"/>
        </w:rPr>
        <w:t>Pathways Conference</w:t>
      </w:r>
      <w:r w:rsidR="00B066C1" w:rsidRPr="005026C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9609C">
        <w:rPr>
          <w:rFonts w:ascii="Times New Roman" w:hAnsi="Times New Roman" w:cs="Times New Roman"/>
          <w:bCs/>
          <w:sz w:val="24"/>
          <w:szCs w:val="24"/>
        </w:rPr>
        <w:t>May</w:t>
      </w:r>
      <w:r w:rsidR="0019609C" w:rsidRPr="005026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09C">
        <w:rPr>
          <w:rFonts w:ascii="Times New Roman" w:hAnsi="Times New Roman" w:cs="Times New Roman"/>
          <w:bCs/>
          <w:sz w:val="24"/>
          <w:szCs w:val="24"/>
        </w:rPr>
        <w:t>1-4</w:t>
      </w:r>
      <w:r w:rsidR="00B066C1" w:rsidRPr="005026C7">
        <w:rPr>
          <w:rFonts w:ascii="Times New Roman" w:hAnsi="Times New Roman" w:cs="Times New Roman"/>
          <w:bCs/>
          <w:sz w:val="24"/>
          <w:szCs w:val="24"/>
        </w:rPr>
        <w:t>, 20</w:t>
      </w:r>
      <w:r w:rsidR="00255B94" w:rsidRPr="005026C7">
        <w:rPr>
          <w:rFonts w:ascii="Times New Roman" w:hAnsi="Times New Roman" w:cs="Times New Roman"/>
          <w:bCs/>
          <w:sz w:val="24"/>
          <w:szCs w:val="24"/>
        </w:rPr>
        <w:t>2</w:t>
      </w:r>
      <w:r w:rsidR="005026C7" w:rsidRPr="005026C7">
        <w:rPr>
          <w:rFonts w:ascii="Times New Roman" w:hAnsi="Times New Roman" w:cs="Times New Roman"/>
          <w:bCs/>
          <w:sz w:val="24"/>
          <w:szCs w:val="24"/>
        </w:rPr>
        <w:t xml:space="preserve">2, </w:t>
      </w:r>
      <w:r w:rsidR="0019609C">
        <w:rPr>
          <w:rFonts w:ascii="Times New Roman" w:hAnsi="Times New Roman" w:cs="Times New Roman"/>
          <w:bCs/>
          <w:sz w:val="24"/>
          <w:szCs w:val="24"/>
        </w:rPr>
        <w:t>Bremerton, Washington</w:t>
      </w:r>
      <w:r w:rsidR="00B066C1" w:rsidRPr="005026C7">
        <w:rPr>
          <w:rFonts w:ascii="Times New Roman" w:hAnsi="Times New Roman" w:cs="Times New Roman"/>
          <w:bCs/>
          <w:sz w:val="24"/>
          <w:szCs w:val="24"/>
        </w:rPr>
        <w:t>. (Oral Presentation)</w:t>
      </w:r>
    </w:p>
    <w:p w14:paraId="02BAACBD" w14:textId="77777777" w:rsidR="005026C7" w:rsidRPr="005026C7" w:rsidRDefault="005026C7" w:rsidP="005026C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EE4ECF" w14:textId="0014F7EF" w:rsidR="00B066C1" w:rsidRPr="005026C7" w:rsidRDefault="00B066C1" w:rsidP="00B066C1">
      <w:pPr>
        <w:spacing w:after="0" w:line="240" w:lineRule="auto"/>
        <w:rPr>
          <w:rFonts w:ascii="Times New Roman" w:hAnsi="Times New Roman" w:cs="Times New Roman"/>
        </w:rPr>
      </w:pPr>
      <w:r w:rsidRPr="00B066C1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 w:rsidR="005026C7">
          <w:rPr>
            <w:rStyle w:val="Hyperlink"/>
            <w:rFonts w:ascii="Times New Roman" w:hAnsi="Times New Roman" w:cs="Times New Roman"/>
          </w:rPr>
          <w:t>cchizinski2@unl.edu</w:t>
        </w:r>
      </w:hyperlink>
    </w:p>
    <w:p w14:paraId="01526153" w14:textId="77777777" w:rsidR="00B066C1" w:rsidRPr="00B066C1" w:rsidRDefault="00B066C1" w:rsidP="00B066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6C6606" w14:textId="443FD999" w:rsidR="00B066C1" w:rsidRPr="00B066C1" w:rsidRDefault="00B066C1" w:rsidP="00B066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066C1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="002747BB">
        <w:rPr>
          <w:rFonts w:ascii="Times New Roman" w:eastAsia="Calibri" w:hAnsi="Times New Roman" w:cs="Times New Roman"/>
          <w:sz w:val="24"/>
          <w:szCs w:val="24"/>
          <w:lang w:val="en-GB"/>
        </w:rPr>
        <w:t>COVID-19</w:t>
      </w:r>
      <w:r w:rsidR="00C1376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fishing, </w:t>
      </w:r>
      <w:r w:rsidR="00F170D4">
        <w:rPr>
          <w:rFonts w:ascii="Times New Roman" w:eastAsia="Calibri" w:hAnsi="Times New Roman" w:cs="Times New Roman"/>
          <w:sz w:val="24"/>
          <w:szCs w:val="24"/>
          <w:lang w:val="en-GB"/>
        </w:rPr>
        <w:t>R3</w:t>
      </w:r>
      <w:r w:rsidR="00407C0A">
        <w:rPr>
          <w:rFonts w:ascii="Times New Roman" w:eastAsia="Calibri" w:hAnsi="Times New Roman" w:cs="Times New Roman"/>
          <w:sz w:val="24"/>
          <w:szCs w:val="24"/>
          <w:lang w:val="en-GB"/>
        </w:rPr>
        <w:t>, human dimensions</w:t>
      </w:r>
      <w:r w:rsidR="00C13766">
        <w:rPr>
          <w:rFonts w:ascii="Times New Roman" w:eastAsia="Calibri" w:hAnsi="Times New Roman" w:cs="Times New Roman"/>
          <w:sz w:val="24"/>
          <w:szCs w:val="24"/>
          <w:lang w:val="en-GB"/>
        </w:rPr>
        <w:t>, motivations</w:t>
      </w:r>
    </w:p>
    <w:p w14:paraId="5427D97A" w14:textId="77777777" w:rsidR="00906A50" w:rsidRPr="00B066C1" w:rsidRDefault="00906A50" w:rsidP="00906A50">
      <w:pPr>
        <w:spacing w:after="0" w:line="240" w:lineRule="auto"/>
        <w:ind w:left="720" w:hanging="720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</w:p>
    <w:p w14:paraId="17CEF98F" w14:textId="77777777" w:rsidR="00906A50" w:rsidRPr="00F62C6F" w:rsidRDefault="00906A50" w:rsidP="00F62C6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62C6F">
        <w:rPr>
          <w:rFonts w:ascii="Times New Roman" w:eastAsia="Calibri" w:hAnsi="Times New Roman" w:cs="Times New Roman"/>
          <w:sz w:val="24"/>
          <w:szCs w:val="24"/>
          <w:lang w:val="en-GB"/>
        </w:rPr>
        <w:t>Abstract:</w:t>
      </w:r>
    </w:p>
    <w:p w14:paraId="79E3D9F9" w14:textId="58F23DF9" w:rsidR="00EE3A7F" w:rsidRDefault="001C2F7C" w:rsidP="002C251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The COVID-19 pandemic</w:t>
      </w:r>
      <w:r w:rsidR="0009451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had profound effects on </w:t>
      </w:r>
      <w:r w:rsidR="00EB1A4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recreational activities throughout the world, affecting </w:t>
      </w:r>
      <w:r w:rsidR="00A66CE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who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participated</w:t>
      </w:r>
      <w:r w:rsidR="00A66CE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how they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participated</w:t>
      </w:r>
      <w:r w:rsidR="000066EE">
        <w:rPr>
          <w:rFonts w:ascii="Times New Roman" w:eastAsia="Calibri" w:hAnsi="Times New Roman" w:cs="Times New Roman"/>
          <w:sz w:val="24"/>
          <w:szCs w:val="24"/>
          <w:lang w:val="en-GB"/>
        </w:rPr>
        <w:t>, and where they participat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ed</w:t>
      </w:r>
      <w:r w:rsidR="000066E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W</w:t>
      </w:r>
      <w:r w:rsidR="00434784">
        <w:rPr>
          <w:rFonts w:ascii="Times New Roman" w:eastAsia="Calibri" w:hAnsi="Times New Roman" w:cs="Times New Roman"/>
          <w:sz w:val="24"/>
          <w:szCs w:val="24"/>
          <w:lang w:val="en-GB"/>
        </w:rPr>
        <w:t>ildlife-based</w:t>
      </w:r>
      <w:r w:rsidR="008C47E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del w:id="0" w:author="Matthew Gruntorad" w:date="2022-02-17T14:22:00Z">
        <w:r w:rsidR="008C47EB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>activities</w:delText>
        </w:r>
        <w:r w:rsidR="00C62F4A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 </w:delText>
        </w:r>
      </w:del>
      <w:ins w:id="1" w:author="Matthew Gruntorad" w:date="2022-02-17T14:22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 xml:space="preserve">recreatoin </w:t>
        </w:r>
      </w:ins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throughout the United States,</w:t>
      </w:r>
      <w:r w:rsidR="003406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8C47E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like hunting and fishing, </w:t>
      </w:r>
      <w:r w:rsidR="00F32B14">
        <w:rPr>
          <w:rFonts w:ascii="Times New Roman" w:eastAsia="Calibri" w:hAnsi="Times New Roman" w:cs="Times New Roman"/>
          <w:sz w:val="24"/>
          <w:szCs w:val="24"/>
          <w:lang w:val="en-GB"/>
        </w:rPr>
        <w:t>appeared to experience a resurgence during the height of the pandemic</w:t>
      </w:r>
      <w:r w:rsidR="0019609C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 many states</w:t>
      </w:r>
      <w:r w:rsidR="00F32B1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="00F170D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We combined information gained from license sales and surveys to explore recruitment, retention, and reactivation (R3) of anglers </w:t>
      </w:r>
      <w:r w:rsidR="009659C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prior, during, and after the height of the </w:t>
      </w:r>
      <w:r w:rsidR="0059250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pandemic </w:t>
      </w:r>
      <w:r w:rsidR="00606F9C">
        <w:rPr>
          <w:rFonts w:ascii="Times New Roman" w:eastAsia="Calibri" w:hAnsi="Times New Roman" w:cs="Times New Roman"/>
          <w:sz w:val="24"/>
          <w:szCs w:val="24"/>
          <w:lang w:val="en-GB"/>
        </w:rPr>
        <w:t>in Nebraska</w:t>
      </w:r>
      <w:r w:rsidR="009D10EF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="001A518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We observed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an increase in more than 30,000 anglers in 2020</w:t>
      </w:r>
      <w:del w:id="2" w:author="Matthew Gruntorad" w:date="2022-02-17T14:23:00Z">
        <w:r w:rsidR="00694CCA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, </w:delText>
        </w:r>
        <w:r w:rsidR="0034062E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>which was</w:delText>
        </w:r>
      </w:del>
      <w:ins w:id="3" w:author="Matthew Gruntorad" w:date="2022-02-17T14:23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>;</w:t>
        </w:r>
      </w:ins>
      <w:r w:rsidR="003406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del w:id="4" w:author="Matthew Gruntorad" w:date="2022-02-17T14:22:00Z">
        <w:r w:rsidR="00694CCA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>partly</w:delText>
        </w:r>
        <w:r w:rsidR="0034062E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 </w:delText>
        </w:r>
      </w:del>
      <w:ins w:id="5" w:author="Matthew Gruntorad" w:date="2022-02-17T14:22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 xml:space="preserve">partially </w:t>
        </w:r>
      </w:ins>
      <w:r w:rsidR="003406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driven by an increase in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reactivated </w:t>
      </w:r>
      <w:r w:rsidR="003406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resident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anglers</w:t>
      </w:r>
      <w:r w:rsidR="0019609C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(those that had participated in the past, but not in 2019)</w:t>
      </w:r>
      <w:r w:rsidR="0034062E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del w:id="6" w:author="Matthew Gruntorad" w:date="2022-02-17T14:19:00Z">
        <w:r w:rsidR="006B0A67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 </w:delText>
        </w:r>
        <w:r w:rsidR="00694CCA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>However, t</w:delText>
        </w:r>
      </w:del>
      <w:ins w:id="7" w:author="Matthew Gruntorad" w:date="2022-02-17T14:19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>T</w:t>
        </w:r>
      </w:ins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he proportion of recruited anglers </w:t>
      </w:r>
      <w:r w:rsidR="006E28E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(new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anglers to appear in the database since 2010</w:t>
      </w:r>
      <w:r w:rsidR="006E28E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) remained </w:t>
      </w:r>
      <w:del w:id="8" w:author="Matthew Gruntorad" w:date="2022-02-17T14:23:00Z">
        <w:r w:rsidR="00694CCA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fairly </w:delText>
        </w:r>
      </w:del>
      <w:r w:rsidR="006E28E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consistent </w:t>
      </w:r>
      <w:del w:id="9" w:author="Matthew Gruntorad" w:date="2022-02-17T14:23:00Z">
        <w:r w:rsidR="006E28E2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with </w:delText>
        </w:r>
        <w:r w:rsidR="00694CCA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>prior to the</w:delText>
        </w:r>
      </w:del>
      <w:ins w:id="10" w:author="Matthew Gruntorad" w:date="2022-02-17T14:23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>the pre-</w:t>
        </w:r>
      </w:ins>
      <w:del w:id="11" w:author="Matthew Gruntorad" w:date="2022-02-17T14:23:00Z">
        <w:r w:rsidR="00694CCA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 </w:delText>
        </w:r>
      </w:del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pandemic</w:t>
      </w:r>
      <w:ins w:id="12" w:author="Matthew Gruntorad" w:date="2022-02-17T14:23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 xml:space="preserve"> period</w:t>
        </w:r>
      </w:ins>
      <w:r w:rsidR="006E28E2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="00FC608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S</w:t>
      </w:r>
      <w:r w:rsidR="00C931C9">
        <w:rPr>
          <w:rFonts w:ascii="Times New Roman" w:eastAsia="Calibri" w:hAnsi="Times New Roman" w:cs="Times New Roman"/>
          <w:sz w:val="24"/>
          <w:szCs w:val="24"/>
          <w:lang w:val="en-GB"/>
        </w:rPr>
        <w:t>urveys</w:t>
      </w:r>
      <w:r w:rsidR="00D744C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were </w:t>
      </w:r>
      <w:del w:id="13" w:author="Matthew Gruntorad" w:date="2022-02-17T14:23:00Z">
        <w:r w:rsidR="00694CCA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used </w:delText>
        </w:r>
        <w:r w:rsidR="00C931C9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>to better understand the</w:delText>
        </w:r>
      </w:del>
      <w:ins w:id="14" w:author="Matthew Gruntorad" w:date="2022-02-17T14:23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>discover</w:t>
        </w:r>
      </w:ins>
      <w:r w:rsidR="00C931C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reason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s</w:t>
      </w:r>
      <w:r w:rsidR="00C931C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why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individuals</w:t>
      </w:r>
      <w:r w:rsidR="00C931C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chose </w:t>
      </w:r>
      <w:r w:rsidR="008F7F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to begin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fishing</w:t>
      </w:r>
      <w:r w:rsidR="008F7F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during the pandemic</w:t>
      </w:r>
      <w:r w:rsidR="008F7F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del w:id="15" w:author="Matthew Gruntorad" w:date="2022-02-17T14:24:00Z">
        <w:r w:rsidR="008F7F82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Results </w:delText>
        </w:r>
        <w:r w:rsidR="00694CCA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>showed</w:delText>
        </w:r>
        <w:r w:rsidR="00385253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 </w:delText>
        </w:r>
      </w:del>
      <w:del w:id="16" w:author="Matthew Gruntorad" w:date="2022-02-17T14:20:00Z">
        <w:r w:rsidR="00694CCA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that many of </w:delText>
        </w:r>
      </w:del>
      <w:ins w:id="17" w:author="Matthew Gruntorad" w:date="2022-02-17T14:24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>T</w:t>
        </w:r>
      </w:ins>
      <w:del w:id="18" w:author="Matthew Gruntorad" w:date="2022-02-17T14:24:00Z">
        <w:r w:rsidR="00694CCA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>t</w:delText>
        </w:r>
      </w:del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he</w:t>
      </w:r>
      <w:r w:rsidR="00385253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most frequent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ly indicated </w:t>
      </w:r>
      <w:r w:rsidR="00461BF6">
        <w:rPr>
          <w:rFonts w:ascii="Times New Roman" w:eastAsia="Calibri" w:hAnsi="Times New Roman" w:cs="Times New Roman"/>
          <w:sz w:val="24"/>
          <w:szCs w:val="24"/>
          <w:lang w:val="en-GB"/>
        </w:rPr>
        <w:t>motivations to begin fishing during the pandemic match</w:t>
      </w:r>
      <w:ins w:id="19" w:author="Matthew Gruntorad" w:date="2022-02-17T14:24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>ed</w:t>
        </w:r>
      </w:ins>
      <w:r w:rsidR="00461BF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del w:id="20" w:author="Matthew Gruntorad" w:date="2022-02-17T14:20:00Z">
        <w:r w:rsidR="00461BF6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those </w:delText>
        </w:r>
      </w:del>
      <w:r w:rsidR="009E277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traditional </w:t>
      </w:r>
      <w:r w:rsidR="00461BF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reasons </w:t>
      </w:r>
      <w:ins w:id="21" w:author="Matthew Gruntorad" w:date="2022-02-17T14:24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>for participating in</w:t>
        </w:r>
      </w:ins>
      <w:del w:id="22" w:author="Matthew Gruntorad" w:date="2022-02-17T14:24:00Z">
        <w:r w:rsidR="009E2778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>people</w:delText>
        </w:r>
      </w:del>
      <w:r w:rsidR="009E277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fish</w:t>
      </w:r>
      <w:ins w:id="23" w:author="Matthew Gruntorad" w:date="2022-02-17T14:24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>ing</w:t>
        </w:r>
      </w:ins>
      <w:r w:rsidR="009E277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(e.g., spend time with family, connect with the outdoors).  </w:t>
      </w:r>
      <w:del w:id="24" w:author="Matthew Gruntorad" w:date="2022-02-17T14:20:00Z">
        <w:r w:rsidR="009E2778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However, </w:delText>
        </w:r>
      </w:del>
      <w:ins w:id="25" w:author="Matthew Gruntorad" w:date="2022-02-17T14:20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>M</w:t>
        </w:r>
      </w:ins>
      <w:del w:id="26" w:author="Matthew Gruntorad" w:date="2022-02-17T14:20:00Z">
        <w:r w:rsidR="009E2778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>m</w:delText>
        </w:r>
      </w:del>
      <w:r w:rsidR="009E277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any respondents </w:t>
      </w:r>
      <w:del w:id="27" w:author="Matthew Gruntorad" w:date="2022-02-17T14:20:00Z">
        <w:r w:rsidR="009E2778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indicated </w:delText>
        </w:r>
      </w:del>
      <w:ins w:id="28" w:author="Matthew Gruntorad" w:date="2022-02-17T14:20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 xml:space="preserve">reported </w:t>
        </w:r>
      </w:ins>
      <w:r w:rsidR="009E277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that </w:t>
      </w:r>
      <w:r w:rsidR="002C251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fishing was </w:t>
      </w:r>
      <w:del w:id="29" w:author="Matthew Gruntorad" w:date="2022-02-17T14:20:00Z">
        <w:r w:rsidR="002C251E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viewed as </w:delText>
        </w:r>
      </w:del>
      <w:r w:rsidR="002C251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 safe activity to </w:t>
      </w:r>
      <w:del w:id="30" w:author="Matthew Gruntorad" w:date="2022-02-17T14:21:00Z">
        <w:r w:rsidR="002C251E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participate </w:delText>
        </w:r>
      </w:del>
      <w:ins w:id="31" w:author="Matthew Gruntorad" w:date="2022-02-17T14:21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 xml:space="preserve">do </w:t>
        </w:r>
      </w:ins>
      <w:r w:rsidR="002C251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during the pandemic </w:t>
      </w:r>
      <w:del w:id="32" w:author="Matthew Gruntorad" w:date="2022-02-17T14:21:00Z">
        <w:r w:rsidR="002C251E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and </w:delText>
        </w:r>
      </w:del>
      <w:ins w:id="33" w:author="Matthew Gruntorad" w:date="2022-02-17T14:21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 xml:space="preserve">with </w:t>
        </w:r>
      </w:ins>
      <w:r w:rsidR="002C251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many other competing activities </w:t>
      </w:r>
      <w:del w:id="34" w:author="Matthew Gruntorad" w:date="2022-02-17T14:21:00Z">
        <w:r w:rsidR="002C251E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had been </w:delText>
        </w:r>
      </w:del>
      <w:r w:rsidR="002C251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cancelled. </w:t>
      </w:r>
      <w:del w:id="35" w:author="Matthew Gruntorad" w:date="2022-02-17T14:21:00Z">
        <w:r w:rsidR="002C251E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 </w:delText>
        </w:r>
        <w:r w:rsidR="002245D7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 xml:space="preserve">These </w:delText>
        </w:r>
      </w:del>
      <w:ins w:id="36" w:author="Matthew Gruntorad" w:date="2022-02-17T14:21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 xml:space="preserve">Our </w:t>
        </w:r>
      </w:ins>
      <w:r w:rsidR="002245D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results </w:t>
      </w:r>
      <w:del w:id="37" w:author="Matthew Gruntorad" w:date="2022-02-17T14:25:00Z">
        <w:r w:rsidR="002245D7" w:rsidDel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delText>point to good news</w:delText>
        </w:r>
      </w:del>
      <w:ins w:id="38" w:author="Matthew Gruntorad" w:date="2022-02-17T14:25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>are promising</w:t>
        </w:r>
      </w:ins>
      <w:r w:rsidR="002245D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for fish and wildlife management agencies in that it is possible to increase</w:t>
      </w:r>
      <w:r w:rsidR="00A57E7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numbers</w:t>
      </w:r>
      <w:ins w:id="39" w:author="Matthew Gruntorad" w:date="2022-02-17T14:21:00Z">
        <w:r w:rsidR="001F2576">
          <w:rPr>
            <w:rFonts w:ascii="Times New Roman" w:eastAsia="Calibri" w:hAnsi="Times New Roman" w:cs="Times New Roman"/>
            <w:sz w:val="24"/>
            <w:szCs w:val="24"/>
            <w:lang w:val="en-GB"/>
          </w:rPr>
          <w:t xml:space="preserve"> of</w:t>
        </w:r>
      </w:ins>
      <w:r w:rsidR="00A57E7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participating in hunting and fishing </w:t>
      </w:r>
      <w:r w:rsidR="007D1DCE">
        <w:rPr>
          <w:rFonts w:ascii="Times New Roman" w:eastAsia="Calibri" w:hAnsi="Times New Roman" w:cs="Times New Roman"/>
          <w:sz w:val="24"/>
          <w:szCs w:val="24"/>
          <w:lang w:val="en-GB"/>
        </w:rPr>
        <w:t>by</w:t>
      </w:r>
      <w:r w:rsidR="00A57E7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appealing to the </w:t>
      </w:r>
      <w:r w:rsidR="008A159D">
        <w:rPr>
          <w:rFonts w:ascii="Times New Roman" w:eastAsia="Calibri" w:hAnsi="Times New Roman" w:cs="Times New Roman"/>
          <w:sz w:val="24"/>
          <w:szCs w:val="24"/>
          <w:lang w:val="en-GB"/>
        </w:rPr>
        <w:t>well-established</w:t>
      </w:r>
      <w:r w:rsidR="007D1DC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reasons why </w:t>
      </w:r>
      <w:r w:rsidR="008A159D">
        <w:rPr>
          <w:rFonts w:ascii="Times New Roman" w:eastAsia="Calibri" w:hAnsi="Times New Roman" w:cs="Times New Roman"/>
          <w:sz w:val="24"/>
          <w:szCs w:val="24"/>
          <w:lang w:val="en-GB"/>
        </w:rPr>
        <w:t>individuals</w:t>
      </w:r>
      <w:r w:rsidR="007D1DC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participate</w:t>
      </w:r>
      <w:r w:rsidR="008A159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 </w:t>
      </w:r>
      <w:r w:rsidR="00C13766">
        <w:rPr>
          <w:rFonts w:ascii="Times New Roman" w:eastAsia="Calibri" w:hAnsi="Times New Roman" w:cs="Times New Roman"/>
          <w:sz w:val="24"/>
          <w:szCs w:val="24"/>
          <w:lang w:val="en-GB"/>
        </w:rPr>
        <w:t>wildlife-based</w:t>
      </w:r>
      <w:r w:rsidR="008A159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activities. </w:t>
      </w:r>
    </w:p>
    <w:p w14:paraId="4450EE32" w14:textId="77777777" w:rsidR="00EE3A7F" w:rsidRDefault="00EE3A7F" w:rsidP="009E3D6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220BD079" w14:textId="77777777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</w:rPr>
      </w:pPr>
    </w:p>
    <w:sectPr w:rsidR="00906A50" w:rsidRPr="00B0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ew Gruntorad">
    <w15:presenceInfo w15:providerId="AD" w15:userId="S-1-5-21-527237240-492894223-682003330-19550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A50"/>
    <w:rsid w:val="000066EE"/>
    <w:rsid w:val="00016BCF"/>
    <w:rsid w:val="00045CDB"/>
    <w:rsid w:val="00065829"/>
    <w:rsid w:val="0007368E"/>
    <w:rsid w:val="00087EAD"/>
    <w:rsid w:val="00094512"/>
    <w:rsid w:val="000A09B6"/>
    <w:rsid w:val="000B1ADE"/>
    <w:rsid w:val="000C2796"/>
    <w:rsid w:val="000E292F"/>
    <w:rsid w:val="0011527D"/>
    <w:rsid w:val="001423F2"/>
    <w:rsid w:val="00192CA5"/>
    <w:rsid w:val="0019609C"/>
    <w:rsid w:val="00197081"/>
    <w:rsid w:val="001A5189"/>
    <w:rsid w:val="001A6AAD"/>
    <w:rsid w:val="001B2418"/>
    <w:rsid w:val="001C2F7C"/>
    <w:rsid w:val="001E0150"/>
    <w:rsid w:val="001F2576"/>
    <w:rsid w:val="001F7AD0"/>
    <w:rsid w:val="0020487C"/>
    <w:rsid w:val="0021533C"/>
    <w:rsid w:val="002245D7"/>
    <w:rsid w:val="002309F7"/>
    <w:rsid w:val="00255B94"/>
    <w:rsid w:val="002747BB"/>
    <w:rsid w:val="00290F14"/>
    <w:rsid w:val="002A4D52"/>
    <w:rsid w:val="002A5818"/>
    <w:rsid w:val="002C251E"/>
    <w:rsid w:val="002D5BD0"/>
    <w:rsid w:val="002E0D96"/>
    <w:rsid w:val="002E5DAD"/>
    <w:rsid w:val="00313542"/>
    <w:rsid w:val="0034062E"/>
    <w:rsid w:val="0036230A"/>
    <w:rsid w:val="003631F3"/>
    <w:rsid w:val="0037336F"/>
    <w:rsid w:val="00385253"/>
    <w:rsid w:val="00393B2A"/>
    <w:rsid w:val="003B2F83"/>
    <w:rsid w:val="003B328D"/>
    <w:rsid w:val="003D1EBC"/>
    <w:rsid w:val="00407C0A"/>
    <w:rsid w:val="0041082B"/>
    <w:rsid w:val="00416E82"/>
    <w:rsid w:val="0043412E"/>
    <w:rsid w:val="0043428A"/>
    <w:rsid w:val="00434784"/>
    <w:rsid w:val="00461BF6"/>
    <w:rsid w:val="00481065"/>
    <w:rsid w:val="004869F1"/>
    <w:rsid w:val="00490A2E"/>
    <w:rsid w:val="004A72F9"/>
    <w:rsid w:val="004C4A17"/>
    <w:rsid w:val="004F174D"/>
    <w:rsid w:val="004F5088"/>
    <w:rsid w:val="005026C7"/>
    <w:rsid w:val="0050725A"/>
    <w:rsid w:val="00512762"/>
    <w:rsid w:val="005474AE"/>
    <w:rsid w:val="0056143D"/>
    <w:rsid w:val="0059250B"/>
    <w:rsid w:val="005C1F29"/>
    <w:rsid w:val="005D471C"/>
    <w:rsid w:val="005E4BB4"/>
    <w:rsid w:val="005F506E"/>
    <w:rsid w:val="00606F9C"/>
    <w:rsid w:val="0061453D"/>
    <w:rsid w:val="006734E7"/>
    <w:rsid w:val="00686FDA"/>
    <w:rsid w:val="0069314A"/>
    <w:rsid w:val="00694CCA"/>
    <w:rsid w:val="006B0468"/>
    <w:rsid w:val="006B0A67"/>
    <w:rsid w:val="006C46B3"/>
    <w:rsid w:val="006D44E1"/>
    <w:rsid w:val="006E28E2"/>
    <w:rsid w:val="006F5342"/>
    <w:rsid w:val="00707366"/>
    <w:rsid w:val="0074680D"/>
    <w:rsid w:val="00782CAA"/>
    <w:rsid w:val="007D1DCE"/>
    <w:rsid w:val="007E5062"/>
    <w:rsid w:val="00852AC4"/>
    <w:rsid w:val="00852C2C"/>
    <w:rsid w:val="008554AD"/>
    <w:rsid w:val="00864C10"/>
    <w:rsid w:val="0087536A"/>
    <w:rsid w:val="00887496"/>
    <w:rsid w:val="008A001F"/>
    <w:rsid w:val="008A159D"/>
    <w:rsid w:val="008A4F6D"/>
    <w:rsid w:val="008B216B"/>
    <w:rsid w:val="008B6E2E"/>
    <w:rsid w:val="008C47EB"/>
    <w:rsid w:val="008C6D3E"/>
    <w:rsid w:val="008D5230"/>
    <w:rsid w:val="008D6A88"/>
    <w:rsid w:val="008E05D3"/>
    <w:rsid w:val="008E13D9"/>
    <w:rsid w:val="008F7F82"/>
    <w:rsid w:val="00904810"/>
    <w:rsid w:val="00906A50"/>
    <w:rsid w:val="0093567E"/>
    <w:rsid w:val="00936BEE"/>
    <w:rsid w:val="009659CB"/>
    <w:rsid w:val="00984C38"/>
    <w:rsid w:val="00987C11"/>
    <w:rsid w:val="009A52F3"/>
    <w:rsid w:val="009B2B3E"/>
    <w:rsid w:val="009B50AB"/>
    <w:rsid w:val="009C2679"/>
    <w:rsid w:val="009D10EF"/>
    <w:rsid w:val="009E2778"/>
    <w:rsid w:val="009E3D66"/>
    <w:rsid w:val="009E51CD"/>
    <w:rsid w:val="009E7614"/>
    <w:rsid w:val="009F7796"/>
    <w:rsid w:val="00A474C1"/>
    <w:rsid w:val="00A57E7A"/>
    <w:rsid w:val="00A66CEE"/>
    <w:rsid w:val="00A71E7B"/>
    <w:rsid w:val="00A962A7"/>
    <w:rsid w:val="00A97580"/>
    <w:rsid w:val="00AD3AA1"/>
    <w:rsid w:val="00AE01BE"/>
    <w:rsid w:val="00B04B79"/>
    <w:rsid w:val="00B066C1"/>
    <w:rsid w:val="00B07BC8"/>
    <w:rsid w:val="00B22F69"/>
    <w:rsid w:val="00B24E3A"/>
    <w:rsid w:val="00B56234"/>
    <w:rsid w:val="00BA2DE0"/>
    <w:rsid w:val="00BA2F5A"/>
    <w:rsid w:val="00BA747B"/>
    <w:rsid w:val="00BB099C"/>
    <w:rsid w:val="00BB1A43"/>
    <w:rsid w:val="00BE22DD"/>
    <w:rsid w:val="00BF49D9"/>
    <w:rsid w:val="00C02A3C"/>
    <w:rsid w:val="00C058B4"/>
    <w:rsid w:val="00C13766"/>
    <w:rsid w:val="00C15D8D"/>
    <w:rsid w:val="00C46A6B"/>
    <w:rsid w:val="00C514A8"/>
    <w:rsid w:val="00C521CB"/>
    <w:rsid w:val="00C62F4A"/>
    <w:rsid w:val="00C93113"/>
    <w:rsid w:val="00C931C9"/>
    <w:rsid w:val="00CC4B1F"/>
    <w:rsid w:val="00CC5F7C"/>
    <w:rsid w:val="00CE1C3D"/>
    <w:rsid w:val="00D02491"/>
    <w:rsid w:val="00D50F80"/>
    <w:rsid w:val="00D53AFE"/>
    <w:rsid w:val="00D744CA"/>
    <w:rsid w:val="00D75188"/>
    <w:rsid w:val="00D93FBF"/>
    <w:rsid w:val="00DA59DC"/>
    <w:rsid w:val="00DE0DB6"/>
    <w:rsid w:val="00DE2879"/>
    <w:rsid w:val="00E017C9"/>
    <w:rsid w:val="00E101BE"/>
    <w:rsid w:val="00E1785D"/>
    <w:rsid w:val="00E21B08"/>
    <w:rsid w:val="00E276B7"/>
    <w:rsid w:val="00E57849"/>
    <w:rsid w:val="00EB1A4E"/>
    <w:rsid w:val="00EB4851"/>
    <w:rsid w:val="00EB70BE"/>
    <w:rsid w:val="00EE32E7"/>
    <w:rsid w:val="00EE3A7F"/>
    <w:rsid w:val="00EE5442"/>
    <w:rsid w:val="00EE690F"/>
    <w:rsid w:val="00F00A69"/>
    <w:rsid w:val="00F07A6B"/>
    <w:rsid w:val="00F170D4"/>
    <w:rsid w:val="00F23EF3"/>
    <w:rsid w:val="00F32B14"/>
    <w:rsid w:val="00F53273"/>
    <w:rsid w:val="00F57D25"/>
    <w:rsid w:val="00F6072E"/>
    <w:rsid w:val="00F62C6F"/>
    <w:rsid w:val="00F71DA7"/>
    <w:rsid w:val="00F8225C"/>
    <w:rsid w:val="00F92EE2"/>
    <w:rsid w:val="00F94ED1"/>
    <w:rsid w:val="00FC6088"/>
    <w:rsid w:val="00FD1BA3"/>
    <w:rsid w:val="00FE0258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338A"/>
  <w15:chartTrackingRefBased/>
  <w15:docId w15:val="{82DF4997-9C04-4DF7-A75A-B5C74FF2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A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1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1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47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71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7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7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71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D6A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runtorad2@unl.edu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mgruntorad2@unl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D62DE33F6FBB408FC031176989A1F2" ma:contentTypeVersion="12" ma:contentTypeDescription="Create a new document." ma:contentTypeScope="" ma:versionID="d29dabf5cba7c7406b1510a4f971f5d4">
  <xsd:schema xmlns:xsd="http://www.w3.org/2001/XMLSchema" xmlns:xs="http://www.w3.org/2001/XMLSchema" xmlns:p="http://schemas.microsoft.com/office/2006/metadata/properties" xmlns:ns2="6c77b747-7a7d-4611-9468-78e93a835de2" xmlns:ns3="1d373a9e-e717-4967-930a-d381e74ab03b" targetNamespace="http://schemas.microsoft.com/office/2006/metadata/properties" ma:root="true" ma:fieldsID="0d17558373531d28303473a5285a2f1a" ns2:_="" ns3:_="">
    <xsd:import namespace="6c77b747-7a7d-4611-9468-78e93a835de2"/>
    <xsd:import namespace="1d373a9e-e717-4967-930a-d381e74ab0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7b747-7a7d-4611-9468-78e93a835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73a9e-e717-4967-930a-d381e74ab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E6994-FDBD-4CD2-A282-D235B4AD9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7b747-7a7d-4611-9468-78e93a835de2"/>
    <ds:schemaRef ds:uri="1d373a9e-e717-4967-930a-d381e74ab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42E8D0-F663-428E-83BD-BB43D5CBEE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7309CB-5815-4E76-B12B-61EB71B932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Gruntorad</dc:creator>
  <cp:keywords/>
  <dc:description/>
  <cp:lastModifiedBy>Christopher Chizinski</cp:lastModifiedBy>
  <cp:revision>2</cp:revision>
  <cp:lastPrinted>2016-09-16T19:12:00Z</cp:lastPrinted>
  <dcterms:created xsi:type="dcterms:W3CDTF">2022-02-18T19:31:00Z</dcterms:created>
  <dcterms:modified xsi:type="dcterms:W3CDTF">2022-02-18T19:31:00Z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0x010100BAD62DE33F6FBB408FC031176989A1F2</vt:lpwstr>
  </property>
</Properties>
</file>